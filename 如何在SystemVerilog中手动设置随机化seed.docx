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76" w:afterAutospacing="0" w:line="390" w:lineRule="atLeast"/>
        <w:ind w:left="0" w:right="0"/>
        <w:rPr>
          <w:rFonts w:hint="eastAsia" w:asciiTheme="minorAscii" w:hAnsiTheme="majorEastAsia" w:eastAsiaTheme="majorEastAsia" w:cstheme="majorEastAsia"/>
          <w:b/>
          <w:i w:val="0"/>
          <w:sz w:val="24"/>
          <w:szCs w:val="24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如何在SystemVerilog中手动设置随机化seed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371121297971226684?sharesource=weibo&amp;title=%E5%A6%82%E4%BD%95%E5%9C%A8SystemVerilog%E4%B8%AD%E6%89%8B%E5%8A%A8%E8%AE%BE%E7%BD%AE%E9%9A%8F%E6%9C%BA%E5%8C%96seed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371121297971226684?sharesource=qq&amp;title=%E5%A6%82%E4%BD%95%E5%9C%A8SystemVerilog%E4%B8%AD%E6%89%8B%E5%8A%A8%E8%AE%BE%E7%BD%AE%E9%9A%8F%E6%9C%BA%E5%8C%96seed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371121297971226684?sharesource=qzone&amp;title=%E5%A6%82%E4%BD%95%E5%9C%A8SystemVerilog%E4%B8%AD%E6%89%8B%E5%8A%A8%E8%AE%BE%E7%BD%AE%E9%9A%8F%E6%9C%BA%E5%8C%96seed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eastAsia" w:asciiTheme="minorAscii" w:hAnsiTheme="majorEastAsia" w:eastAsiaTheme="majorEastAsia" w:cstheme="majorEastAsia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Theme="minorAscii" w:hAnsiTheme="majorEastAsia" w:eastAsiaTheme="majorEastAsia" w:cstheme="majorEastAsia"/>
          <w:color w:val="333333"/>
          <w:sz w:val="24"/>
          <w:szCs w:val="24"/>
        </w:rPr>
      </w:pPr>
      <w:bookmarkStart w:id="0" w:name="_GoBack"/>
      <w:bookmarkEnd w:id="0"/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以产生受约束的随机激励是sv验证语言中最主要的feature，这里有一个常常会被验证工程师忽视的问题，就是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"https://www.baidu.com/s?wd=%E9%9A%8F%E6%9C%BA%E5%8C%96&amp;tn=44039180_cpr&amp;fenlei=mv6quAkxTZn0IZRqIHckPjm4nH00T1d9m1mdPHPBPjbLPHDznH040ZwV5Hcvrjm3rH6sPfKWUMw85HfYnjn4nH6sgvPsT6KdThsqpZwYTjCEQLGCpyw9Uz4Bmy-bIi4WUvYETgN-TLwGUv3En1TknHcknWbLrHTknWcvPW6Y"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随机化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种子（seed）。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我们知道，用verilog里面的$random或者sv里面的$urandom产生的都只是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"https://www.baidu.com/s?wd=%E4%BC%AA%E9%9A%8F%E6%9C%BA%E6%95%B0&amp;tn=44039180_cpr&amp;fenlei=mv6quAkxTZn0IZRqIHckPjm4nH00T1d9m1mdPHPBPjbLPHDznH040ZwV5Hcvrjm3rH6sPfKWUMw85HfYnjn4nH6sgvPsT6KdThsqpZwYTjCEQLGCpyw9Uz4Bmy-bIi4WUvYETgN-TLwGUv3En1TknHcknWbLrHTknWcvPW6Y"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伪随机数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，也就是说，如果不改变seed，每次仿真产生的随机数都一样。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sv的受约束的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"https://www.baidu.com/s?wd=%E9%9A%8F%E6%9C%BA%E5%8C%96&amp;tn=44039180_cpr&amp;fenlei=mv6quAkxTZn0IZRqIHckPjm4nH00T1d9m1mdPHPBPjbLPHDznH040ZwV5Hcvrjm3rH6sPfKWUMw85HfYnjn4nH6sgvPsT6KdThsqpZwYTjCEQLGCpyw9Uz4Bmy-bIi4WUvYETgN-TLwGUv3En1TknHcknWbLrHTknWcvPW6Y"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随机化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方法与上述情况其实也有点相同。sv中，每个对象维持自身的内部RNG，排他地用于randomize()方法，这使得对象的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"https://www.baidu.com/s?wd=%E9%9A%8F%E6%9C%BA%E5%8C%96&amp;tn=44039180_cpr&amp;fenlei=mv6quAkxTZn0IZRqIHckPjm4nH00T1d9m1mdPHPBPjbLPHDznH040ZwV5Hcvrjm3rH6sPfKWUMw85HfYnjn4nH6sgvPsT6KdThsqpZwYTjCEQLGCpyw9Uz4Bmy-bIi4WUvYETgN-TLwGUv3En1TknHcknWbLrHTknWcvPW6Y"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随机化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保持各自独立。当生成对象时，创建它的线程的RNG的下一个值被用于设置成它的RNG的随机化种子。此时对象的new函数()默认的seed为1，如果不改变seed的值，则每次run仿真时，仍旧会产生相同的激励数据。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因此，我们需要手动设置new()函数中的随机化seed，使得每次run仿真时可以得到真正意义上的随机激励。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手动设置对象RNG的随机化seed的方法是：使用srandom()将种子传给随机的变量seed，这能确保在任意类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"https://www.baidu.com/s?wd=%E6%88%90%E5%91%98%E5%8F%98%E9%87%8F&amp;tn=44039180_cpr&amp;fenlei=mv6quAkxTZn0IZRqIHckPjm4nH00T1d9m1mdPHPBPjbLPHDznH040ZwV5Hcvrjm3rH6sPfKWUMw85HfYnjn4nH6sgvPsT6KdThsqpZwYTjCEQLGCpyw9Uz4Bmy-bIi4WUvYETgN-TLwGUv3En1TknHcknWbLrHTknWcvPW6Y"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成员变量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被randomize之前，为对象的RNG设置新的随机化seed。举例如下：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class Packet;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     rand bit[15:0] header;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3     ...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     function new (int seed);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         this.srandom(seed);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6         ...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     endfunction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 endclass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这样，我们便从外部对RNG设置新的随机化seed了：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 Packet p = new(200); //create p with seed 200.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 p.srandom(300); //re-seed p with seed 300.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实际代码中，我们可以将seed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"https://www.baidu.com/s?wd=%E5%AE%8F%E5%AE%9A%E4%B9%89&amp;tn=44039180_cpr&amp;fenlei=mv6quAkxTZn0IZRqIHckPjm4nH00T1d9m1mdPHPBPjbLPHDznH040ZwV5Hcvrjm3rH6sPfKWUMw85HfYnjn4nH6sgvPsT6KdThsqpZwYTjCEQLGCpyw9Uz4Bmy-bIi4WUvYETgN-TLwGUv3En1TknHcknWbLrHTknWcvPW6Y" \t "https://zhidao.baidu.com/question/_blank" </w:instrTex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宏定义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为不同的值，还可以使用系统时间作为seed，我们先定义变量seed：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module test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     integer seed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     initial begin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         if(!$value$plusargs("seed=%d",seed))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             seed = 10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6             ...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     end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 endmodule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使用仿真命令即可将系统时间作为seed：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vcs -R test.v +plusargs_save +seed=`date +%N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另外一种经常用到的方法是只需在仿真命令中加入+ntb_random_seed_automatic，代码中不需要出现变量seed，只需要有随机约束: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 `timescale 1ns/1ns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2 program test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3     integer i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4     class rc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5         rand int a 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6         constraint con {a &gt;0;}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7     endclass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8 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9     initial begin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         rc ua = new();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             for(i=0;i&lt;10;i++) begin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                 ua.randomize();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                $display("%d",ua.a);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14             end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         $display("%d",$urandom);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     end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 endprogram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仿真命令如下：</w:t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Ascii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vcs -sverilog -R test.sv +plusarg_save +ntb_random_seed_automatic</w:t>
      </w:r>
    </w:p>
    <w:p>
      <w:pPr>
        <w:rPr>
          <w:rFonts w:hint="eastAsia" w:asciiTheme="minorAscii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D3E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2017-03-30T07:02:48Z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